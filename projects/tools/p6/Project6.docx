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widowControl w:val="0"/>
        <w:spacing w:lineRule="auto" w:after="0" w:before="0"/>
        <w:contextualSpacing w:val="0"/>
        <w:jc w:val="center"/>
      </w:pPr>
      <w:bookmarkStart w:id="0" w:colFirst="0" w:name="h.gjdgxs" w:colLast="0"/>
      <w:bookmarkEnd w:id="0"/>
      <w:r w:rsidRPr="00000000" w:rsidR="00000000" w:rsidDel="00000000">
        <w:rPr>
          <w:rtl w:val="0"/>
        </w:rPr>
        <w:t xml:space="preserve">Project 6: Superword Level Parallelism</w:t>
      </w:r>
    </w:p>
    <w:p w:rsidP="00000000" w:rsidRPr="00000000" w:rsidR="00000000" w:rsidDel="00000000" w:rsidRDefault="00000000">
      <w:pPr>
        <w:pStyle w:val="Subtitle"/>
        <w:keepNext w:val="1"/>
        <w:keepLines w:val="1"/>
        <w:widowControl w:val="0"/>
        <w:spacing w:lineRule="auto" w:after="200" w:before="0"/>
        <w:contextualSpacing w:val="0"/>
        <w:jc w:val="center"/>
      </w:pPr>
      <w:bookmarkStart w:id="1" w:colFirst="0" w:name="h.30j0zll" w:colLast="0"/>
      <w:bookmarkEnd w:id="1"/>
      <w:r w:rsidRPr="00000000" w:rsidR="00000000" w:rsidDel="00000000">
        <w:rPr>
          <w:rtl w:val="0"/>
        </w:rPr>
        <w:t xml:space="preserve">ECE 466/566 Fall 2014</w:t>
      </w:r>
    </w:p>
    <w:p w:rsidP="00000000" w:rsidRPr="00000000" w:rsidR="00000000" w:rsidDel="00000000" w:rsidRDefault="00000000">
      <w:pPr>
        <w:keepNext w:val="1"/>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0"/>
          <w:i w:val="0"/>
          <w:smallCaps w:val="0"/>
          <w:strike w:val="0"/>
          <w:color w:val="000000"/>
          <w:sz w:val="22"/>
          <w:u w:val="none"/>
          <w:vertAlign w:val="baseline"/>
          <w:rtl w:val="0"/>
        </w:rPr>
        <w:t xml:space="preserve">Due: December 3, 2014</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0"/>
          <w:i w:val="1"/>
          <w:smallCaps w:val="0"/>
          <w:strike w:val="0"/>
          <w:color w:val="000000"/>
          <w:sz w:val="18"/>
          <w:u w:val="none"/>
          <w:vertAlign w:val="baseline"/>
          <w:rtl w:val="0"/>
        </w:rPr>
        <w:t xml:space="preserve">You are encouraged to comment directly on this document!</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pStyle w:val="Heading1"/>
        <w:widowControl w:val="0"/>
        <w:spacing w:lineRule="auto" w:after="0" w:before="200"/>
        <w:contextualSpacing w:val="0"/>
      </w:pPr>
      <w:bookmarkStart w:id="2" w:colFirst="0" w:name="h.1fob9te" w:colLast="0"/>
      <w:bookmarkEnd w:id="2"/>
      <w:r w:rsidRPr="00000000" w:rsidR="00000000" w:rsidDel="00000000">
        <w:rPr>
          <w:rtl w:val="0"/>
        </w:rPr>
        <w:t xml:space="preserve">Objectives</w:t>
      </w:r>
    </w:p>
    <w:p w:rsidP="00000000" w:rsidRPr="00000000" w:rsidR="00000000" w:rsidDel="00000000" w:rsidRDefault="00000000">
      <w:pPr>
        <w:keepNext w:val="1"/>
        <w:keepLines w:val="0"/>
        <w:widowControl w:val="0"/>
        <w:numPr>
          <w:ilvl w:val="0"/>
          <w:numId w:val="1"/>
        </w:numPr>
        <w:spacing w:lineRule="auto" w:after="0" w:line="276" w:before="0"/>
        <w:ind w:left="72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Implement a simple vectorizing transformation from a high-level specification.</w:t>
      </w:r>
      <w:r w:rsidRPr="00000000" w:rsidR="00000000" w:rsidDel="00000000">
        <w:rPr>
          <w:rtl w:val="0"/>
        </w:rPr>
      </w:r>
    </w:p>
    <w:p w:rsidP="00000000" w:rsidRPr="00000000" w:rsidR="00000000" w:rsidDel="00000000" w:rsidRDefault="00000000">
      <w:pPr>
        <w:keepNext w:val="1"/>
        <w:keepLines w:val="0"/>
        <w:widowControl w:val="0"/>
        <w:numPr>
          <w:ilvl w:val="0"/>
          <w:numId w:val="1"/>
        </w:numPr>
        <w:spacing w:lineRule="auto" w:after="0" w:line="276" w:before="0"/>
        <w:ind w:left="72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Gain experience and a deeper understanding of the vector instruction support in LLVM by generating LLVM IR for vector operations.</w:t>
      </w:r>
      <w:r w:rsidRPr="00000000" w:rsidR="00000000" w:rsidDel="00000000">
        <w:rPr>
          <w:rtl w:val="0"/>
        </w:rPr>
      </w:r>
    </w:p>
    <w:p w:rsidP="00000000" w:rsidRPr="00000000" w:rsidR="00000000" w:rsidDel="00000000" w:rsidRDefault="00000000">
      <w:pPr>
        <w:keepNext w:val="1"/>
        <w:keepLines w:val="0"/>
        <w:widowControl w:val="0"/>
        <w:numPr>
          <w:ilvl w:val="0"/>
          <w:numId w:val="1"/>
        </w:numPr>
        <w:spacing w:lineRule="auto" w:after="0" w:line="276" w:before="0"/>
        <w:ind w:left="72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Evaluate your implementation and its effectiveness on a set of applications.</w:t>
      </w:r>
      <w:r w:rsidRPr="00000000" w:rsidR="00000000" w:rsidDel="00000000">
        <w:rPr>
          <w:rtl w:val="0"/>
        </w:rPr>
      </w:r>
    </w:p>
    <w:p w:rsidP="00000000" w:rsidRPr="00000000" w:rsidR="00000000" w:rsidDel="00000000" w:rsidRDefault="00000000">
      <w:pPr>
        <w:pStyle w:val="Heading1"/>
        <w:widowControl w:val="0"/>
        <w:spacing w:lineRule="auto" w:after="0" w:before="200"/>
        <w:contextualSpacing w:val="0"/>
      </w:pPr>
      <w:bookmarkStart w:id="3" w:colFirst="0" w:name="h.3znysh7" w:colLast="0"/>
      <w:bookmarkEnd w:id="3"/>
      <w:r w:rsidRPr="00000000" w:rsidR="00000000" w:rsidDel="00000000">
        <w:rPr>
          <w:rtl w:val="0"/>
        </w:rPr>
        <w:t xml:space="preserve">Description</w:t>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class, we’ve discussed parallelism in the context of scheduling for VLIW processors.  The compiler selects independent instructions to execute in the same cycle, subject to the availability of resources.  Another form of parallelism that’s available in most processors today is Vector-Level Parallelism.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vector is like an array--it contains multiple elements of the same type in a single register.  Vector instructions operate on all the elements in the array simultaneously.   Vectors may appear in multiple lengths and may support integer, float, or double operations.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exploit vector level parallelism, the compiler should choose which values to pack into registers and which operations should be vectorized.  There are two main approaches to this problem.  The classical school of thought is to analyze inner-loops for operations on arrays, like this: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for (i=0; i&lt;100; 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A[i] = B[i]*4 + C[i]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Ideally, the compiler will recognize that if the loop is unrolled, then we can form a vector out of adjacent memory references, leading to pseudo-code like this: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for (i=0; i&lt;100; i+=4)</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A[i:i+3] = B[i:i+3]*4 + C[i:i+3]</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 A[i:i+3] means the elements in A from A[i] to A[i+3].  Now, we can generate vector code.  This approach works well if we can prove that there is no overlap between arrays A, B, and C in memory and if we can prove that there are no data dependences through memory between these statements.  For this loop, that is easy to do, but for many loops of a similar form it is nearly impossible.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more recent approach that has gained some traction is called Superword Level Parallelism.  In this approach, code is analyzed for isomorphic instructions--instructions with the same opcode that operate on the same types, like this: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%mul11 = fmul double %14, %13</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%mul17 = fmul double %10, %9</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want to convert it into a vector operation like this: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%v1 = &lt;%14,%10&gt;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%v2 = &lt;%13,%9&gt;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%v.mul11 = fmul &lt;2,double&gt; %v1, %v2</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long as we can find isomorphic instructions, we can group them into vector operations.  Theoretically, we could just look for these opportunities and vectorize any instructions that are isomorphic.  However, this would not be efficient and would lead to overheads.  One reason is that the operands for vector instructions need to be </w:t>
      </w:r>
      <w:r w:rsidRPr="00000000" w:rsidR="00000000" w:rsidDel="00000000">
        <w:rPr>
          <w:rFonts w:cs="Arial" w:hAnsi="Arial" w:eastAsia="Arial" w:ascii="Arial"/>
          <w:b w:val="0"/>
          <w:i w:val="1"/>
          <w:smallCaps w:val="0"/>
          <w:strike w:val="0"/>
          <w:color w:val="000000"/>
          <w:sz w:val="22"/>
          <w:u w:val="none"/>
          <w:vertAlign w:val="baseline"/>
          <w:rtl w:val="0"/>
        </w:rPr>
        <w:t xml:space="preserve">packed</w:t>
      </w:r>
      <w:r w:rsidRPr="00000000" w:rsidR="00000000" w:rsidDel="00000000">
        <w:rPr>
          <w:rFonts w:cs="Arial" w:hAnsi="Arial" w:eastAsia="Arial" w:ascii="Arial"/>
          <w:b w:val="0"/>
          <w:i w:val="0"/>
          <w:smallCaps w:val="0"/>
          <w:strike w:val="0"/>
          <w:color w:val="000000"/>
          <w:sz w:val="22"/>
          <w:u w:val="none"/>
          <w:vertAlign w:val="baseline"/>
          <w:rtl w:val="0"/>
        </w:rPr>
        <w:t xml:space="preserve"> into vectors, and this requires extra instructions.  Another reason is that the original instruction’s result may be used later in the program, which would require unpacking the vector so it could be used again.  As a result we may end up with extra instructions like this: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%v.ie6 = insertelement &lt;2 x double&gt; zeroinitializer, double %13, i32 0</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%v.ie7 = insertelement &lt;2 x double&gt; %v.ie6, double %9, i32 1</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%v.fmul8 = fmul &lt;2 x double&gt; %v.ie5, %v.ie7</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%v.fadd = fadd &lt;2 x double&gt; %v.fmul8, %v.fmul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%v.ev12 = extractelement &lt;2 x double&gt; %v.fadd, i32 0</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%v.ev13 = extractelement &lt;2 x double&gt; %v.fadd, i32 1</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insertelement instructions pack the vectors, and the extractelement instructions unpack the vectors.  This result is not ideal.  So, we should try to collect a chain of dependent vector operations so that intermediate results need not be unpacked until the very end.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Ideally, we want to find long sequences of vector operations with relatively little packing and unpacking overhead.  We also want to find very wide vector operations so that we can exploit the full width of the vector unit on the target processor.   However, I also want to design a project that’s doable in a two week period, so we will make some simplifications that almost certainly guarantee poor performance but that will allow you to learn about vectorization.</w:t>
      </w:r>
      <w:r w:rsidRPr="00000000" w:rsidR="00000000" w:rsidDel="00000000">
        <w:rPr>
          <w:rtl w:val="0"/>
        </w:rPr>
      </w:r>
    </w:p>
    <w:p w:rsidP="00000000" w:rsidRPr="00000000" w:rsidR="00000000" w:rsidDel="00000000" w:rsidRDefault="00000000">
      <w:pPr>
        <w:pStyle w:val="Heading2"/>
        <w:spacing w:lineRule="auto" w:after="0" w:before="200"/>
        <w:contextualSpacing w:val="0"/>
      </w:pPr>
      <w:bookmarkStart w:id="4" w:colFirst="0" w:name="h.2et92p0" w:colLast="0"/>
      <w:bookmarkEnd w:id="4"/>
      <w:r w:rsidRPr="00000000" w:rsidR="00000000" w:rsidDel="00000000">
        <w:rPr>
          <w:rtl w:val="0"/>
        </w:rPr>
        <w:t xml:space="preserve">Specification</w:t>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requirements for 466 and 566 differ, so read carefully to identify the components you are required to complete: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every basic block, you will run the SuperWordParallelism pseudocode below.  It will for two isomorphic instructions that will serve as a seed for a longer dependent chain of vector operations.  It calls collectIsomorphicInsn to verify that the instructions are suitable for vectorization and to track backward along their use-def chains to find suitable instructions to vectorize.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SuperWordParallelism(BasicBlock BB):</w:t>
      </w:r>
      <w:del w:id="0" w:date="2014-11-29T18:00:11Z" w:author="Satyankar Janmejay">
        <w:r w:rsidRPr="00000000" w:rsidR="00000000" w:rsidDel="00000000">
          <w:rPr>
            <w:rFonts w:cs="Arial" w:hAnsi="Arial" w:eastAsia="Arial" w:ascii="Arial"/>
            <w:b w:val="1"/>
            <w:i w:val="0"/>
            <w:smallCaps w:val="0"/>
            <w:strike w:val="0"/>
            <w:color w:val="000000"/>
            <w:sz w:val="22"/>
            <w:u w:val="none"/>
            <w:vertAlign w:val="baseline"/>
            <w:rtl w:val="0"/>
          </w:rPr>
          <w:delText xml:space="preserve">:q</w:delText>
        </w:r>
      </w:del>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repeat until no changes and at most 3 times: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foreach instruction, I, in BB: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1440" w:firstLine="720" w:right="0"/>
        <w:contextualSpacing w:val="0"/>
        <w:jc w:val="left"/>
      </w:pPr>
      <w:commentRangeStart w:id="0"/>
      <w:r w:rsidRPr="00000000" w:rsidR="00000000" w:rsidDel="00000000">
        <w:rPr>
          <w:rFonts w:cs="Arial" w:hAnsi="Arial" w:eastAsia="Arial" w:ascii="Arial"/>
          <w:b w:val="0"/>
          <w:i w:val="0"/>
          <w:smallCaps w:val="0"/>
          <w:strike w:val="0"/>
          <w:color w:val="000000"/>
          <w:sz w:val="22"/>
          <w:u w:val="none"/>
          <w:vertAlign w:val="baseline"/>
          <w:rtl w:val="0"/>
        </w:rPr>
        <w:t xml:space="preserve">foreach instruction J, in BB, such that J comes before I</w:t>
      </w:r>
      <w:commentRangeStart w:id="1"/>
      <w:r w:rsidRPr="00000000" w:rsidR="00000000" w:rsidDel="00000000">
        <w:rPr>
          <w:rFonts w:cs="Arial" w:hAnsi="Arial" w:eastAsia="Arial" w:ascii="Arial"/>
          <w:b w:val="0"/>
          <w:i w:val="0"/>
          <w:smallCaps w:val="0"/>
          <w:strike w:val="0"/>
          <w:color w:val="000000"/>
          <w:sz w:val="22"/>
          <w:u w:val="none"/>
          <w:vertAlign w:val="baseline"/>
          <w:rtl w:val="0"/>
        </w:rPr>
        <w:t xml:space="preserve">:</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216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Isomorphic(I,J):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360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 = collectIsomorphicInstructions({},I,J)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ab/>
        <w:t xml:space="preserve">if </w:t>
      </w:r>
      <w:commentRangeStart w:id="2"/>
      <w:r w:rsidRPr="00000000" w:rsidR="00000000" w:rsidDel="00000000">
        <w:rPr>
          <w:rFonts w:cs="Arial" w:hAnsi="Arial" w:eastAsia="Arial" w:ascii="Arial"/>
          <w:b w:val="0"/>
          <w:i w:val="0"/>
          <w:smallCaps w:val="0"/>
          <w:strike w:val="0"/>
          <w:color w:val="000000"/>
          <w:sz w:val="22"/>
          <w:u w:val="none"/>
          <w:vertAlign w:val="baseline"/>
          <w:rtl w:val="0"/>
        </w:rPr>
        <w:t xml:space="preserve">size(list)</w:t>
      </w:r>
      <w:commentRangeEnd w:id="2"/>
      <w:r w:rsidRPr="00000000" w:rsidR="00000000" w:rsidDel="00000000">
        <w:commentReference w:id="2"/>
      </w:r>
      <w:r w:rsidRPr="00000000" w:rsidR="00000000" w:rsidDel="00000000">
        <w:rPr>
          <w:rFonts w:cs="Arial" w:hAnsi="Arial" w:eastAsia="Arial" w:ascii="Arial"/>
          <w:b w:val="0"/>
          <w:i w:val="0"/>
          <w:smallCaps w:val="0"/>
          <w:strike w:val="0"/>
          <w:color w:val="000000"/>
          <w:sz w:val="22"/>
          <w:u w:val="none"/>
          <w:vertAlign w:val="baseline"/>
          <w:rtl w:val="0"/>
        </w:rPr>
        <w:t xml:space="preserve"> &gt;= 2 instructions &amp;&amp; calcScore(list) is best: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ab/>
        <w:tab/>
        <w:t xml:space="preserve">keep list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found a </w:t>
      </w:r>
      <w:commentRangeStart w:id="3"/>
      <w:r w:rsidRPr="00000000" w:rsidR="00000000" w:rsidDel="00000000">
        <w:rPr>
          <w:rFonts w:cs="Arial" w:hAnsi="Arial" w:eastAsia="Arial" w:ascii="Arial"/>
          <w:b w:val="0"/>
          <w:i w:val="0"/>
          <w:smallCaps w:val="0"/>
          <w:strike w:val="0"/>
          <w:color w:val="000000"/>
          <w:sz w:val="22"/>
          <w:u w:val="none"/>
          <w:vertAlign w:val="baseline"/>
          <w:rtl w:val="0"/>
        </w:rPr>
        <w:t xml:space="preserve">suitabl</w:t>
      </w:r>
      <w:commentRangeStart w:id="4"/>
      <w:r w:rsidRPr="00000000" w:rsidR="00000000" w:rsidDel="00000000">
        <w:rPr>
          <w:rFonts w:cs="Arial" w:hAnsi="Arial" w:eastAsia="Arial" w:ascii="Arial"/>
          <w:b w:val="0"/>
          <w:i w:val="0"/>
          <w:smallCaps w:val="0"/>
          <w:strike w:val="0"/>
          <w:color w:val="000000"/>
          <w:sz w:val="22"/>
          <w:u w:val="none"/>
          <w:vertAlign w:val="baseline"/>
          <w:rtl w:val="0"/>
        </w:rPr>
        <w:t xml:space="preserve">e</w:t>
      </w:r>
      <w:commentRangeEnd w:id="3"/>
      <w:r w:rsidRPr="00000000" w:rsidR="00000000" w:rsidDel="00000000">
        <w:commentReference w:id="3"/>
      </w:r>
      <w:commentRangeEnd w:id="4"/>
      <w:r w:rsidRPr="00000000" w:rsidR="00000000" w:rsidDel="00000000">
        <w:commentReference w:id="4"/>
      </w:r>
      <w:r w:rsidRPr="00000000" w:rsidR="00000000" w:rsidDel="00000000">
        <w:rPr>
          <w:rFonts w:cs="Arial" w:hAnsi="Arial" w:eastAsia="Arial" w:ascii="Arial"/>
          <w:b w:val="0"/>
          <w:i w:val="0"/>
          <w:smallCaps w:val="0"/>
          <w:strike w:val="0"/>
          <w:color w:val="000000"/>
          <w:sz w:val="22"/>
          <w:u w:val="none"/>
          <w:vertAlign w:val="baseline"/>
          <w:rtl w:val="0"/>
        </w:rPr>
        <w:t xml:space="preserve"> list and </w:t>
      </w:r>
      <w:commentRangeStart w:id="5"/>
      <w:r w:rsidRPr="00000000" w:rsidR="00000000" w:rsidDel="00000000">
        <w:rPr>
          <w:rFonts w:cs="Arial" w:hAnsi="Arial" w:eastAsia="Arial" w:ascii="Arial"/>
          <w:b w:val="0"/>
          <w:i w:val="0"/>
          <w:smallCaps w:val="0"/>
          <w:strike w:val="0"/>
          <w:color w:val="000000"/>
          <w:sz w:val="22"/>
          <w:u w:val="none"/>
          <w:vertAlign w:val="baseline"/>
          <w:rtl w:val="0"/>
        </w:rPr>
        <w:t xml:space="preserve">it is transformabl</w:t>
      </w:r>
      <w:commentRangeStart w:id="6"/>
      <w:r w:rsidRPr="00000000" w:rsidR="00000000" w:rsidDel="00000000">
        <w:rPr>
          <w:rFonts w:cs="Arial" w:hAnsi="Arial" w:eastAsia="Arial" w:ascii="Arial"/>
          <w:b w:val="0"/>
          <w:i w:val="0"/>
          <w:smallCaps w:val="0"/>
          <w:strike w:val="0"/>
          <w:color w:val="000000"/>
          <w:sz w:val="22"/>
          <w:u w:val="none"/>
          <w:vertAlign w:val="baseline"/>
          <w:rtl w:val="0"/>
        </w:rPr>
        <w:t xml:space="preserve">e</w:t>
      </w:r>
      <w:commentRangeEnd w:id="6"/>
      <w:r w:rsidRPr="00000000" w:rsidR="00000000" w:rsidDel="00000000">
        <w:commentReference w:id="6"/>
      </w:r>
      <w:commentRangeEnd w:id="5"/>
      <w:r w:rsidRPr="00000000" w:rsidR="00000000" w:rsidDel="00000000">
        <w:commentReference w:id="5"/>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vectorize(list)  // ECE 566 only</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update stats;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break to outer repeat loop;</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Isomorphic(Instruction I, Instruction 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Opcode(I) != Opcode(J):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TypeOf(I)!=TypeOf(J):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if NumOperands(I) != NumOperands(J):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            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foreach i in range 0:NumOperands(I):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if TypeOf( op(I,i) ) != TypeOf( op(J,i)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tab/>
        <w:tab/>
        <w:tab/>
        <w:t xml:space="preserve">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return true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following function builds a list of instructions that can be vectorized.  First, it validates that it’s arguments are candidates for vectorization, and then it checks each operand and tries to add them to the list.  Once it has recursively added as many instructions as it can, it gives up and returns the result to the caller.</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collectIsomorphicInstructions(List L, Instruction I, Instruction 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!shouldVectorize(I,J):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NULL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commentRangeStart w:id="7"/>
      <w:r w:rsidRPr="00000000" w:rsidR="00000000" w:rsidDel="00000000">
        <w:rPr>
          <w:rFonts w:cs="Arial" w:hAnsi="Arial" w:eastAsia="Arial" w:ascii="Arial"/>
          <w:b w:val="0"/>
          <w:i w:val="0"/>
          <w:smallCaps w:val="0"/>
          <w:strike w:val="0"/>
          <w:color w:val="000000"/>
          <w:sz w:val="22"/>
          <w:u w:val="none"/>
          <w:vertAlign w:val="baseline"/>
          <w:rtl w:val="0"/>
        </w:rPr>
        <w:t xml:space="preserve">if I or J is already in L</w:t>
      </w:r>
      <w:commentRangeStart w:id="8"/>
      <w:commentRangeStart w:id="9"/>
      <w:r w:rsidRPr="00000000" w:rsidR="00000000" w:rsidDel="00000000">
        <w:rPr>
          <w:rFonts w:cs="Arial" w:hAnsi="Arial" w:eastAsia="Arial" w:ascii="Arial"/>
          <w:b w:val="0"/>
          <w:i w:val="0"/>
          <w:smallCaps w:val="0"/>
          <w:strike w:val="0"/>
          <w:color w:val="000000"/>
          <w:sz w:val="22"/>
          <w:u w:val="none"/>
          <w:vertAlign w:val="baseline"/>
          <w:rtl w:val="0"/>
        </w:rPr>
        <w:t xml:space="preserve">:</w:t>
      </w:r>
      <w:commentRangeEnd w:id="8"/>
      <w:r w:rsidRPr="00000000" w:rsidR="00000000" w:rsidDel="00000000">
        <w:commentReference w:id="8"/>
      </w:r>
      <w:commentRangeEnd w:id="9"/>
      <w:r w:rsidRPr="00000000" w:rsidR="00000000" w:rsidDel="00000000">
        <w:commentReference w:id="9"/>
      </w:r>
      <w:commentRangeEnd w:id="7"/>
      <w:r w:rsidRPr="00000000" w:rsidR="00000000" w:rsidDel="00000000">
        <w:commentReference w:id="7"/>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L</w:t>
      </w:r>
      <w:ins w:id="1" w:date="2014-11-25T08:18:50Z" w:author="Anonymous">
        <w:r w:rsidRPr="00000000" w:rsidR="00000000" w:rsidDel="00000000">
          <w:rPr>
            <w:rFonts w:cs="Arial" w:hAnsi="Arial" w:eastAsia="Arial" w:ascii="Arial"/>
            <w:b w:val="0"/>
            <w:i w:val="0"/>
            <w:smallCaps w:val="0"/>
            <w:strike w:val="0"/>
            <w:color w:val="000000"/>
            <w:sz w:val="22"/>
            <w:u w:val="none"/>
            <w:vertAlign w:val="baseline"/>
            <w:rtl w:val="0"/>
          </w:rPr>
          <w:tab/>
        </w:r>
      </w:ins>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720" w:right="0"/>
        <w:contextualSpacing w:val="0"/>
        <w:jc w:val="left"/>
      </w:pPr>
      <w:commentRangeStart w:id="10"/>
      <w:r w:rsidRPr="00000000" w:rsidR="00000000" w:rsidDel="00000000">
        <w:rPr>
          <w:rFonts w:cs="Arial" w:hAnsi="Arial" w:eastAsia="Arial" w:ascii="Arial"/>
          <w:b w:val="0"/>
          <w:i w:val="0"/>
          <w:smallCaps w:val="0"/>
          <w:strike w:val="0"/>
          <w:color w:val="000000"/>
          <w:sz w:val="22"/>
          <w:u w:val="none"/>
          <w:vertAlign w:val="baseline"/>
          <w:rtl w:val="0"/>
        </w:rPr>
        <w:t xml:space="preserve">insert (I,J) into L in dominance orde</w:t>
      </w:r>
      <w:commentRangeStart w:id="11"/>
      <w:commentRangeStart w:id="12"/>
      <w:r w:rsidRPr="00000000" w:rsidR="00000000" w:rsidDel="00000000">
        <w:rPr>
          <w:rFonts w:cs="Arial" w:hAnsi="Arial" w:eastAsia="Arial" w:ascii="Arial"/>
          <w:b w:val="0"/>
          <w:i w:val="0"/>
          <w:smallCaps w:val="0"/>
          <w:strike w:val="0"/>
          <w:color w:val="000000"/>
          <w:sz w:val="22"/>
          <w:u w:val="none"/>
          <w:vertAlign w:val="baseline"/>
          <w:rtl w:val="0"/>
        </w:rPr>
        <w:t xml:space="preserve">r</w:t>
      </w:r>
      <w:commentRangeEnd w:id="10"/>
      <w:r w:rsidRPr="00000000" w:rsidR="00000000" w:rsidDel="00000000">
        <w:commentReference w:id="10"/>
      </w:r>
      <w:commentRangeEnd w:id="11"/>
      <w:r w:rsidRPr="00000000" w:rsidR="00000000" w:rsidDel="00000000">
        <w:commentReference w:id="11"/>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foreach i in range 0:NumOperands(I):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if Isomorphic(op(I,i), op(J,i)):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append collectIsomorphicInstructions</w:t>
      </w:r>
      <w:commentRangeStart w:id="13"/>
      <w:r w:rsidRPr="00000000" w:rsidR="00000000" w:rsidDel="00000000">
        <w:rPr>
          <w:rFonts w:cs="Arial" w:hAnsi="Arial" w:eastAsia="Arial" w:ascii="Arial"/>
          <w:b w:val="0"/>
          <w:i w:val="0"/>
          <w:smallCaps w:val="0"/>
          <w:strike w:val="0"/>
          <w:color w:val="000000"/>
          <w:sz w:val="22"/>
          <w:u w:val="none"/>
          <w:vertAlign w:val="baseline"/>
          <w:rtl w:val="0"/>
        </w:rPr>
        <w:t xml:space="preserve">(L,op(I,i),op(J,i)</w:t>
      </w:r>
      <w:commentRangeStart w:id="14"/>
      <w:r w:rsidRPr="00000000" w:rsidR="00000000" w:rsidDel="00000000">
        <w:rPr>
          <w:rFonts w:cs="Arial" w:hAnsi="Arial" w:eastAsia="Arial" w:ascii="Arial"/>
          <w:b w:val="0"/>
          <w:i w:val="0"/>
          <w:smallCaps w:val="0"/>
          <w:strike w:val="0"/>
          <w:color w:val="000000"/>
          <w:sz w:val="22"/>
          <w:u w:val="none"/>
          <w:vertAlign w:val="baseline"/>
          <w:rtl w:val="0"/>
        </w:rPr>
        <w:t xml:space="preserve">)</w:t>
      </w:r>
      <w:commentRangeEnd w:id="14"/>
      <w:r w:rsidRPr="00000000" w:rsidR="00000000" w:rsidDel="00000000">
        <w:commentReference w:id="14"/>
      </w:r>
      <w:commentRangeEnd w:id="13"/>
      <w:r w:rsidRPr="00000000" w:rsidR="00000000" w:rsidDel="00000000">
        <w:commentReference w:id="13"/>
      </w:r>
      <w:r w:rsidRPr="00000000" w:rsidR="00000000" w:rsidDel="00000000">
        <w:rPr>
          <w:rFonts w:cs="Arial" w:hAnsi="Arial" w:eastAsia="Arial" w:ascii="Arial"/>
          <w:b w:val="0"/>
          <w:i w:val="0"/>
          <w:smallCaps w:val="0"/>
          <w:strike w:val="0"/>
          <w:color w:val="000000"/>
          <w:sz w:val="22"/>
          <w:u w:val="none"/>
          <w:vertAlign w:val="baseline"/>
          <w:rtl w:val="0"/>
        </w:rPr>
        <w:t xml:space="preserve"> to </w:t>
      </w:r>
      <w:commentRangeStart w:id="15"/>
      <w:commentRangeStart w:id="16"/>
      <w:r w:rsidRPr="00000000" w:rsidR="00000000" w:rsidDel="00000000">
        <w:rPr>
          <w:rFonts w:cs="Arial" w:hAnsi="Arial" w:eastAsia="Arial" w:ascii="Arial"/>
          <w:b w:val="0"/>
          <w:i w:val="0"/>
          <w:smallCaps w:val="0"/>
          <w:strike w:val="0"/>
          <w:color w:val="000000"/>
          <w:sz w:val="22"/>
          <w:u w:val="none"/>
          <w:vertAlign w:val="baseline"/>
          <w:rtl w:val="0"/>
        </w:rPr>
        <w:t xml:space="preserve">L</w:t>
      </w:r>
      <w:commentRangeEnd w:id="15"/>
      <w:r w:rsidRPr="00000000" w:rsidR="00000000" w:rsidDel="00000000">
        <w:commentReference w:id="15"/>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return 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Even though I and J are isomorphic, they may be instructions that should not be vectorized for a variety of reasons.  shouldVectorize checks through the list to make sure I and J don’t fall into any of the bad cases.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shouldVectorize(Instruction</w:t>
      </w:r>
      <w:ins w:id="2" w:date="2014-11-29T18:52:57Z" w:author="Satyankar Janmejay">
        <w:r w:rsidRPr="00000000" w:rsidR="00000000" w:rsidDel="00000000">
          <w:rPr>
            <w:rFonts w:cs="Arial" w:hAnsi="Arial" w:eastAsia="Arial" w:ascii="Arial"/>
            <w:b w:val="1"/>
            <w:i w:val="0"/>
            <w:smallCaps w:val="0"/>
            <w:strike w:val="0"/>
            <w:color w:val="000000"/>
            <w:sz w:val="22"/>
            <w:u w:val="none"/>
            <w:vertAlign w:val="baseline"/>
            <w:rtl w:val="0"/>
          </w:rPr>
          <w:t xml:space="preserve"> </w:t>
        </w:r>
      </w:ins>
      <w:r w:rsidRPr="00000000" w:rsidR="00000000" w:rsidDel="00000000">
        <w:rPr>
          <w:rFonts w:cs="Arial" w:hAnsi="Arial" w:eastAsia="Arial" w:ascii="Arial"/>
          <w:b w:val="1"/>
          <w:i w:val="0"/>
          <w:smallCaps w:val="0"/>
          <w:strike w:val="0"/>
          <w:color w:val="000000"/>
          <w:sz w:val="22"/>
          <w:u w:val="none"/>
          <w:vertAlign w:val="baseline"/>
          <w:rtl w:val="0"/>
        </w:rPr>
        <w:t xml:space="preserve"> I, Instruction 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ab/>
      </w:r>
      <w:r w:rsidRPr="00000000" w:rsidR="00000000" w:rsidDel="00000000">
        <w:rPr>
          <w:rFonts w:cs="Arial" w:hAnsi="Arial" w:eastAsia="Arial" w:ascii="Arial"/>
          <w:b w:val="0"/>
          <w:i w:val="0"/>
          <w:smallCaps w:val="0"/>
          <w:strike w:val="0"/>
          <w:color w:val="000000"/>
          <w:sz w:val="22"/>
          <w:u w:val="none"/>
          <w:vertAlign w:val="baseline"/>
          <w:rtl w:val="0"/>
        </w:rPr>
        <w:t xml:space="preserve">// since we already know they are isomorphic, we can just check I for most of checks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TypeOf(I) is not an integer, float, or pointer kind:</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I and J are not in the same basic block:</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I is a terminator:</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I is a volatile load or a volatile store: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I is a PHI, Call, Atomic*,ICmp, FCmp, Extract*,Insert*,AddrSpaceCast: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false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I is a load or a store that comes from an </w:t>
      </w:r>
      <w:commentRangeStart w:id="17"/>
      <w:r w:rsidRPr="00000000" w:rsidR="00000000" w:rsidDel="00000000">
        <w:rPr>
          <w:rFonts w:cs="Arial" w:hAnsi="Arial" w:eastAsia="Arial" w:ascii="Arial"/>
          <w:b w:val="0"/>
          <w:i w:val="0"/>
          <w:smallCaps w:val="0"/>
          <w:strike w:val="0"/>
          <w:color w:val="000000"/>
          <w:sz w:val="22"/>
          <w:u w:val="none"/>
          <w:vertAlign w:val="baseline"/>
          <w:rtl w:val="0"/>
        </w:rPr>
        <w:t xml:space="preserve">alloc</w:t>
      </w:r>
      <w:commentRangeStart w:id="18"/>
      <w:commentRangeStart w:id="19"/>
      <w:r w:rsidRPr="00000000" w:rsidR="00000000" w:rsidDel="00000000">
        <w:rPr>
          <w:rFonts w:cs="Arial" w:hAnsi="Arial" w:eastAsia="Arial" w:ascii="Arial"/>
          <w:b w:val="0"/>
          <w:i w:val="0"/>
          <w:smallCaps w:val="0"/>
          <w:strike w:val="0"/>
          <w:color w:val="000000"/>
          <w:sz w:val="22"/>
          <w:u w:val="none"/>
          <w:vertAlign w:val="baseline"/>
          <w:rtl w:val="0"/>
        </w:rPr>
        <w:t xml:space="preserve">a</w:t>
      </w:r>
      <w:commentRangeEnd w:id="18"/>
      <w:r w:rsidRPr="00000000" w:rsidR="00000000" w:rsidDel="00000000">
        <w:commentReference w:id="18"/>
      </w:r>
      <w:commentRangeEnd w:id="19"/>
      <w:r w:rsidRPr="00000000" w:rsidR="00000000" w:rsidDel="00000000">
        <w:commentReference w:id="19"/>
      </w:r>
      <w:commentRangeEnd w:id="17"/>
      <w:r w:rsidRPr="00000000" w:rsidR="00000000" w:rsidDel="00000000">
        <w:commentReference w:id="17"/>
      </w:r>
      <w:r w:rsidRPr="00000000" w:rsidR="00000000" w:rsidDel="00000000">
        <w:rPr>
          <w:rFonts w:cs="Arial" w:hAnsi="Arial" w:eastAsia="Arial" w:ascii="Arial"/>
          <w:b w:val="0"/>
          <w:i w:val="0"/>
          <w:smallCaps w:val="0"/>
          <w:strike w:val="0"/>
          <w:color w:val="000000"/>
          <w:sz w:val="22"/>
          <w:u w:val="none"/>
          <w:vertAlign w:val="baseline"/>
          <w:rtl w:val="0"/>
        </w:rPr>
        <w:t xml:space="preserve"> that holds the address of an integer, float, or double: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true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false</w:t>
        <w:tab/>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 is dependent on J: // you must consider </w:t>
      </w:r>
      <w:commentRangeStart w:id="20"/>
      <w:r w:rsidRPr="00000000" w:rsidR="00000000" w:rsidDel="00000000">
        <w:rPr>
          <w:rFonts w:cs="Arial" w:hAnsi="Arial" w:eastAsia="Arial" w:ascii="Arial"/>
          <w:b w:val="0"/>
          <w:i w:val="0"/>
          <w:smallCaps w:val="0"/>
          <w:strike w:val="0"/>
          <w:color w:val="000000"/>
          <w:sz w:val="22"/>
          <w:u w:val="none"/>
          <w:vertAlign w:val="baseline"/>
          <w:rtl w:val="0"/>
        </w:rPr>
        <w:t xml:space="preserve">full backward slice of I within B</w:t>
      </w:r>
      <w:commentRangeStart w:id="21"/>
      <w:commentRangeStart w:id="22"/>
      <w:r w:rsidRPr="00000000" w:rsidR="00000000" w:rsidDel="00000000">
        <w:rPr>
          <w:rFonts w:cs="Arial" w:hAnsi="Arial" w:eastAsia="Arial" w:ascii="Arial"/>
          <w:b w:val="0"/>
          <w:i w:val="0"/>
          <w:smallCaps w:val="0"/>
          <w:strike w:val="0"/>
          <w:color w:val="000000"/>
          <w:sz w:val="22"/>
          <w:u w:val="none"/>
          <w:vertAlign w:val="baseline"/>
          <w:rtl w:val="0"/>
        </w:rPr>
        <w:t xml:space="preserve">B</w:t>
      </w:r>
      <w:commentRangeEnd w:id="21"/>
      <w:r w:rsidRPr="00000000" w:rsidR="00000000" w:rsidDel="00000000">
        <w:commentReference w:id="21"/>
      </w:r>
      <w:commentRangeEnd w:id="22"/>
      <w:r w:rsidRPr="00000000" w:rsidR="00000000" w:rsidDel="00000000">
        <w:commentReference w:id="22"/>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return false</w:t>
        <w:tab/>
      </w:r>
      <w:del w:id="3" w:date="2014-11-30T01:28:23Z" w:author="Allen Chen">
        <w:commentRangeStart w:id="23"/>
        <w:r w:rsidRPr="00000000" w:rsidR="00000000" w:rsidDel="00000000">
          <w:rPr>
            <w:rFonts w:cs="Arial" w:hAnsi="Arial" w:eastAsia="Arial" w:ascii="Arial"/>
            <w:b w:val="0"/>
            <w:i w:val="0"/>
            <w:smallCaps w:val="0"/>
            <w:strike w:val="0"/>
            <w:color w:val="000000"/>
            <w:sz w:val="22"/>
            <w:u w:val="none"/>
            <w:vertAlign w:val="baseline"/>
            <w:rtl w:val="0"/>
          </w:rPr>
          <w:delText xml:space="preserve">a</w:delText>
        </w:r>
      </w:del>
      <w:commentRangeEnd w:id="23"/>
      <w:r w:rsidRPr="00000000" w:rsidR="00000000" w:rsidDel="00000000">
        <w:commentReference w:id="23"/>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 otherwise, we can vectorize I and 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true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Finally, once we have a candidate list for vectorization, compute a score that indicates its profitability.  The score roughly computes the net change in instruction count with more weight given to removing floating point instructions.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calcScore(List 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 the lower the better!</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score = 0</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foreach pair (I,J) in 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if TypeOf(I) is floating point kind:</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score -= 4 // replace two ex</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pensive instructions with 1 vector insn</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else: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score -= 1 // replace two cheap instructions with 1 vector insn</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 is ever used outside of 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144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score++ // add an extractelement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J is ever used outside of 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score++ // add an extractelement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each operand,op, in 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r>
      <w:commentRangeStart w:id="24"/>
      <w:r w:rsidRPr="00000000" w:rsidR="00000000" w:rsidDel="00000000">
        <w:rPr>
          <w:rFonts w:cs="Arial" w:hAnsi="Arial" w:eastAsia="Arial" w:ascii="Arial"/>
          <w:b w:val="0"/>
          <w:i w:val="0"/>
          <w:smallCaps w:val="0"/>
          <w:strike w:val="0"/>
          <w:color w:val="000000"/>
          <w:sz w:val="22"/>
          <w:u w:val="none"/>
          <w:vertAlign w:val="baseline"/>
          <w:rtl w:val="0"/>
        </w:rPr>
        <w:t xml:space="preserve">if op is not defined by an instruction in </w:t>
      </w:r>
      <w:commentRangeStart w:id="25"/>
      <w:r w:rsidRPr="00000000" w:rsidR="00000000" w:rsidDel="00000000">
        <w:rPr>
          <w:rFonts w:cs="Arial" w:hAnsi="Arial" w:eastAsia="Arial" w:ascii="Arial"/>
          <w:b w:val="0"/>
          <w:i w:val="0"/>
          <w:smallCaps w:val="0"/>
          <w:strike w:val="0"/>
          <w:color w:val="000000"/>
          <w:sz w:val="22"/>
          <w:u w:val="none"/>
          <w:vertAlign w:val="baseline"/>
          <w:rtl w:val="0"/>
        </w:rPr>
        <w:t xml:space="preserve">L</w:t>
      </w:r>
      <w:commentRangeEnd w:id="25"/>
      <w:r w:rsidRPr="00000000" w:rsidR="00000000" w:rsidDel="00000000">
        <w:commentReference w:id="25"/>
      </w:r>
      <w:commentRangeEnd w:id="24"/>
      <w:r w:rsidRPr="00000000" w:rsidR="00000000" w:rsidDel="00000000">
        <w:commentReference w:id="24"/>
      </w:r>
      <w:r w:rsidRPr="00000000" w:rsidR="00000000" w:rsidDel="00000000">
        <w:rPr>
          <w:rFonts w:cs="Arial" w:hAnsi="Arial" w:eastAsia="Arial" w:ascii="Arial"/>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ab/>
        <w:t xml:space="preserve">score++ // need an insertelement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each operand,op, in J:</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72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if op is not defined by an instruction in 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ab/>
        <w:t xml:space="preserve">score++ // need an insertelement</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return score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Once we verify that the instructions can be vectorized, we loop through them and perform the necessary transformation.  We know that each pair gets replaced with a single vector operation.  We must transform the code so that the first operand of I is placed in a vector register with the first operand of J.  Likewise for each additional operand.  Then, we can build an instruction in the usual way, using the builder, the only difference is that it produces a vector result.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operands that are inputs to L, i.e. not produced by instructions in L, we have to pack the vector using insertelement instructions.  For any uses of I and J outside of L, we have to extract the value from the result of the new instruction using extractelement instructions.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code below, vmap is a value map data structure that associates each instruction/register in the original code with a new instruction/register in the vectorized code.  As we make new instructions, we update the map to reflect that the result of that instruction is now available as a vector operand.  This makes generating later instructions easier as we can just look up their operands in the vmap.</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vectorize(List L): // 566 only</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vmap = {} // maps original values to vector values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for each pair (I,J) in L in dominance order:</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ops[] = {}</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for i in range 0:NumOperands(I):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if vmap[Op(I,i)] is not found:</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ab/>
        <w:t xml:space="preserve">ops[i] = packVector(op(I,i),op(J,i))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216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vmap[op(I,i)] = ops[i]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216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vmap[op(J,i)] = ops[i]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else: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ab/>
        <w:t xml:space="preserve">ops[i] = vmap[op(I)]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 Position builder just before I or J, pick the one later in BB</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newInsn = </w:t>
      </w:r>
      <w:commentRangeStart w:id="26"/>
      <w:r w:rsidRPr="00000000" w:rsidR="00000000" w:rsidDel="00000000">
        <w:rPr>
          <w:rFonts w:cs="Arial" w:hAnsi="Arial" w:eastAsia="Arial" w:ascii="Arial"/>
          <w:b w:val="0"/>
          <w:i w:val="0"/>
          <w:smallCaps w:val="0"/>
          <w:strike w:val="0"/>
          <w:color w:val="000000"/>
          <w:sz w:val="22"/>
          <w:u w:val="none"/>
          <w:vertAlign w:val="baseline"/>
          <w:rtl w:val="0"/>
        </w:rPr>
        <w:t xml:space="preserve">Build(opcode(I),ops</w:t>
      </w:r>
      <w:commentRangeStart w:id="27"/>
      <w:commentRangeStart w:id="28"/>
      <w:commentRangeStart w:id="29"/>
      <w:commentRangeStart w:id="30"/>
      <w:r w:rsidRPr="00000000" w:rsidR="00000000" w:rsidDel="00000000">
        <w:rPr>
          <w:rFonts w:cs="Arial" w:hAnsi="Arial" w:eastAsia="Arial" w:ascii="Arial"/>
          <w:b w:val="0"/>
          <w:i w:val="0"/>
          <w:smallCaps w:val="0"/>
          <w:strike w:val="0"/>
          <w:color w:val="000000"/>
          <w:sz w:val="22"/>
          <w:u w:val="none"/>
          <w:vertAlign w:val="baseline"/>
          <w:rtl w:val="0"/>
        </w:rPr>
        <w:t xml:space="preserve">)</w:t>
      </w:r>
      <w:commentRangeEnd w:id="27"/>
      <w:r w:rsidRPr="00000000" w:rsidR="00000000" w:rsidDel="00000000">
        <w:commentReference w:id="27"/>
      </w:r>
      <w:commentRangeEnd w:id="28"/>
      <w:r w:rsidRPr="00000000" w:rsidR="00000000" w:rsidDel="00000000">
        <w:commentReference w:id="28"/>
      </w:r>
      <w:commentRangeEnd w:id="29"/>
      <w:r w:rsidRPr="00000000" w:rsidR="00000000" w:rsidDel="00000000">
        <w:commentReference w:id="29"/>
      </w:r>
      <w:commentRangeEnd w:id="30"/>
      <w:r w:rsidRPr="00000000" w:rsidR="00000000" w:rsidDel="00000000">
        <w:commentReference w:id="30"/>
      </w:r>
      <w:commentRangeEnd w:id="26"/>
      <w:r w:rsidRPr="00000000" w:rsidR="00000000" w:rsidDel="00000000">
        <w:commentReference w:id="26"/>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vmap[I] = newInsns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vmap[J] = newInsns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for each pair (I,J) in L:</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if I has uses: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 Reposition builder</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ev = BuildExtractElement(vmap[I],0) // index 0</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LLVMReplaceAllUsesWith(I,ev)</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LLVMInstructionEraseFromParent(I)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if J has uses:</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 Reposition builder</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ev = LLVMBuildExtractElement(vmap[I],1) // index 1</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LLVMReplaceAllUsesWith(I,ev)</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ab/>
        <w:t xml:space="preserve">LLVMInstructionEraseFromParent(I)</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Remove any dead extractelements we inserted</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widowControl w:val="0"/>
        <w:spacing w:lineRule="auto" w:after="0" w:before="200"/>
        <w:contextualSpacing w:val="0"/>
      </w:pPr>
      <w:bookmarkStart w:id="5" w:colFirst="0" w:name="h.tyjcwt" w:colLast="0"/>
      <w:bookmarkEnd w:id="5"/>
      <w:r w:rsidRPr="00000000" w:rsidR="00000000" w:rsidDel="00000000">
        <w:rPr>
          <w:rtl w:val="0"/>
        </w:rPr>
        <w:t xml:space="preserve">Stuff to Print Out</w:t>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Your pass should print a histogram of the list sizes that were vectorized for each module analyzed.  Something like this (you need not match the exact format):</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SLP Results:</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Size: Count</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commentRangeStart w:id="31"/>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2: 3</w:t>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3: 1</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4: 1</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&gt;5: 1</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merge all lists greater than 5 instructions long into the last entry for 5 instructions.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Also, print each list of instructions you vectorize before they are transformed.</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widowControl w:val="0"/>
        <w:spacing w:lineRule="auto" w:after="0" w:before="200"/>
        <w:contextualSpacing w:val="0"/>
      </w:pPr>
      <w:bookmarkStart w:id="6" w:colFirst="0" w:name="h.3dy6vkm" w:colLast="0"/>
      <w:bookmarkEnd w:id="6"/>
      <w:r w:rsidRPr="00000000" w:rsidR="00000000" w:rsidDel="00000000">
        <w:rPr>
          <w:rtl w:val="0"/>
        </w:rPr>
        <w:t xml:space="preserve">Infrastructure Details</w:t>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0"/>
        <w:numPr>
          <w:ilvl w:val="0"/>
          <w:numId w:val="2"/>
        </w:numPr>
        <w:spacing w:lineRule="auto" w:after="0" w:line="276" w:before="0"/>
        <w:ind w:left="72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Provide an implementation for the optimizations described earlier.  A starting point is provided for you in the projects directory. </w:t>
      </w:r>
      <w:r w:rsidRPr="00000000" w:rsidR="00000000" w:rsidDel="00000000">
        <w:rPr>
          <w:rtl w:val="0"/>
        </w:rPr>
      </w:r>
    </w:p>
    <w:p w:rsidP="00000000" w:rsidRPr="00000000" w:rsidR="00000000" w:rsidDel="00000000" w:rsidRDefault="00000000">
      <w:pPr>
        <w:keepNext w:val="1"/>
        <w:keepLines w:val="0"/>
        <w:widowControl w:val="0"/>
        <w:numPr>
          <w:ilvl w:val="1"/>
          <w:numId w:val="2"/>
        </w:numPr>
        <w:spacing w:lineRule="auto" w:after="0" w:line="276" w:before="0"/>
        <w:ind w:left="144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The code you implement should be added to the SLP library, not the p6 tool, so that it can be re-used in later projects.  </w:t>
      </w:r>
      <w:r w:rsidRPr="00000000" w:rsidR="00000000" w:rsidDel="00000000">
        <w:rPr>
          <w:rtl w:val="0"/>
        </w:rPr>
      </w:r>
    </w:p>
    <w:p w:rsidP="00000000" w:rsidRPr="00000000" w:rsidR="00000000" w:rsidDel="00000000" w:rsidRDefault="00000000">
      <w:pPr>
        <w:keepNext w:val="1"/>
        <w:keepLines w:val="0"/>
        <w:widowControl w:val="0"/>
        <w:numPr>
          <w:ilvl w:val="1"/>
          <w:numId w:val="2"/>
        </w:numPr>
        <w:spacing w:lineRule="auto" w:after="0" w:line="276" w:before="0"/>
        <w:ind w:left="144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Your code should be added to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projects/lib/SLP/SLP_C.c</w:t>
      </w:r>
      <w:r w:rsidRPr="00000000" w:rsidR="00000000" w:rsidDel="00000000">
        <w:rPr>
          <w:rFonts w:cs="Arial" w:hAnsi="Arial" w:eastAsia="Arial" w:ascii="Arial"/>
          <w:b w:val="0"/>
          <w:i w:val="0"/>
          <w:smallCaps w:val="0"/>
          <w:strike w:val="0"/>
          <w:color w:val="000000"/>
          <w:sz w:val="22"/>
          <w:u w:val="none"/>
          <w:vertAlign w:val="baseline"/>
          <w:rtl w:val="0"/>
        </w:rPr>
        <w:t xml:space="preserve"> for C or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projects/lib/SLP/SLP_Cpp.cpp </w:t>
      </w:r>
      <w:r w:rsidRPr="00000000" w:rsidR="00000000" w:rsidDel="00000000">
        <w:rPr>
          <w:rFonts w:cs="Arial" w:hAnsi="Arial" w:eastAsia="Arial" w:ascii="Arial"/>
          <w:b w:val="0"/>
          <w:i w:val="0"/>
          <w:smallCaps w:val="0"/>
          <w:strike w:val="0"/>
          <w:color w:val="000000"/>
          <w:sz w:val="22"/>
          <w:u w:val="none"/>
          <w:vertAlign w:val="baseline"/>
          <w:rtl w:val="0"/>
        </w:rPr>
        <w:t xml:space="preserve">for C++. A stub version of the entry point to the optimization function has already been implemented for you in each file..   </w:t>
      </w:r>
      <w:r w:rsidRPr="00000000" w:rsidR="00000000" w:rsidDel="00000000">
        <w:rPr>
          <w:rtl w:val="0"/>
        </w:rPr>
      </w:r>
    </w:p>
    <w:p w:rsidP="00000000" w:rsidRPr="00000000" w:rsidR="00000000" w:rsidDel="00000000" w:rsidRDefault="00000000">
      <w:pPr>
        <w:keepNext w:val="1"/>
        <w:keepLines w:val="0"/>
        <w:widowControl w:val="0"/>
        <w:numPr>
          <w:ilvl w:val="1"/>
          <w:numId w:val="2"/>
        </w:numPr>
        <w:spacing w:lineRule="auto" w:after="0" w:line="276" w:before="0"/>
        <w:ind w:left="144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You may not change the name of the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SLP(_C/_Cpp)</w:t>
      </w:r>
      <w:r w:rsidRPr="00000000" w:rsidR="00000000" w:rsidDel="00000000">
        <w:rPr>
          <w:rFonts w:cs="Arial" w:hAnsi="Arial" w:eastAsia="Arial" w:ascii="Arial"/>
          <w:b w:val="0"/>
          <w:i w:val="0"/>
          <w:smallCaps w:val="0"/>
          <w:strike w:val="0"/>
          <w:color w:val="000000"/>
          <w:sz w:val="22"/>
          <w:u w:val="none"/>
          <w:vertAlign w:val="baseline"/>
          <w:rtl w:val="0"/>
        </w:rPr>
        <w:t xml:space="preserve"> function.  </w:t>
      </w:r>
      <w:r w:rsidRPr="00000000" w:rsidR="00000000" w:rsidDel="00000000">
        <w:rPr>
          <w:rtl w:val="0"/>
        </w:rPr>
      </w:r>
    </w:p>
    <w:p w:rsidP="00000000" w:rsidRPr="00000000" w:rsidR="00000000" w:rsidDel="00000000" w:rsidRDefault="00000000">
      <w:pPr>
        <w:keepNext w:val="1"/>
        <w:keepLines w:val="0"/>
        <w:widowControl w:val="0"/>
        <w:numPr>
          <w:ilvl w:val="0"/>
          <w:numId w:val="2"/>
        </w:numPr>
        <w:spacing w:lineRule="auto" w:after="0" w:line="276" w:before="0"/>
        <w:ind w:left="72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A tool has already been implemented that calls the library code and links against it. To get the working tool and library stub, do the following:</w:t>
      </w:r>
      <w:r w:rsidRPr="00000000" w:rsidR="00000000" w:rsidDel="00000000">
        <w:rPr>
          <w:rtl w:val="0"/>
        </w:rPr>
      </w:r>
    </w:p>
    <w:p w:rsidP="00000000" w:rsidRPr="00000000" w:rsidR="00000000" w:rsidDel="00000000" w:rsidRDefault="00000000">
      <w:pPr>
        <w:keepNext w:val="1"/>
        <w:keepLines w:val="0"/>
        <w:widowControl w:val="0"/>
        <w:numPr>
          <w:ilvl w:val="1"/>
          <w:numId w:val="2"/>
        </w:numPr>
        <w:spacing w:lineRule="auto" w:after="0" w:line="276" w:before="0"/>
        <w:ind w:left="144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If you already have a working projects directory, you either to commit your current work or stash it.  To save it as a commit, do this:</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git commit -a -m”save current work”</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git pull</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144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stash:</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git stash</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git pull</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git apply stash</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144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From the projects directory:</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make &amp;&amp; make install </w:t>
      </w:r>
      <w:r w:rsidRPr="00000000" w:rsidR="00000000" w:rsidDel="00000000">
        <w:rPr>
          <w:rtl w:val="0"/>
        </w:rPr>
      </w:r>
    </w:p>
    <w:p w:rsidP="00000000" w:rsidRPr="00000000" w:rsidR="00000000" w:rsidDel="00000000" w:rsidRDefault="00000000">
      <w:pPr>
        <w:keepNext w:val="1"/>
        <w:keepLines w:val="0"/>
        <w:widowControl w:val="0"/>
        <w:numPr>
          <w:ilvl w:val="1"/>
          <w:numId w:val="2"/>
        </w:numPr>
        <w:spacing w:lineRule="auto" w:after="0" w:line="276" w:before="0"/>
        <w:ind w:left="144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If you are checking out a clean projects directory:</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cd ECE566Projects/projects</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git pull</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On VCL or Linux: </w:t>
      </w:r>
      <w:r w:rsidRPr="00000000" w:rsidR="00000000" w:rsidDel="00000000">
        <w:rPr>
          <w:rFonts w:cs="Arial" w:hAnsi="Arial" w:eastAsia="Arial" w:ascii="Arial"/>
          <w:b w:val="0"/>
          <w:i w:val="1"/>
          <w:smallCaps w:val="0"/>
          <w:strike w:val="0"/>
          <w:color w:val="000000"/>
          <w:sz w:val="20"/>
          <w:u w:val="none"/>
          <w:vertAlign w:val="baseline"/>
          <w:rtl w:val="0"/>
        </w:rPr>
        <w:t xml:space="preserve">(on your linux install, remember to adjust the paths below)</w:t>
      </w:r>
      <w:r w:rsidRPr="00000000" w:rsidR="00000000" w:rsidDel="00000000">
        <w:rPr>
          <w:rtl w:val="0"/>
        </w:rPr>
      </w:r>
    </w:p>
    <w:p w:rsidP="00000000" w:rsidRPr="00000000" w:rsidR="00000000" w:rsidDel="00000000" w:rsidRDefault="00000000">
      <w:pPr>
        <w:keepNext w:val="1"/>
        <w:keepLines w:val="0"/>
        <w:widowControl w:val="0"/>
        <w:numPr>
          <w:ilvl w:val="3"/>
          <w:numId w:val="2"/>
        </w:numPr>
        <w:spacing w:lineRule="auto" w:after="0" w:line="276" w:before="0"/>
        <w:ind w:left="288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14"/>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./configure --disable-optimized --with-llvmsrc=/usr/ece566/llvm-3.4 --with-llvmobj=/usr/ece566/llvm-build --prefix=`pwd`/install</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On a Mac:</w:t>
      </w:r>
      <w:r w:rsidRPr="00000000" w:rsidR="00000000" w:rsidDel="00000000">
        <w:rPr>
          <w:rtl w:val="0"/>
        </w:rPr>
      </w:r>
    </w:p>
    <w:p w:rsidP="00000000" w:rsidRPr="00000000" w:rsidR="00000000" w:rsidDel="00000000" w:rsidRDefault="00000000">
      <w:pPr>
        <w:keepNext w:val="1"/>
        <w:keepLines w:val="0"/>
        <w:widowControl w:val="0"/>
        <w:numPr>
          <w:ilvl w:val="3"/>
          <w:numId w:val="2"/>
        </w:numPr>
        <w:spacing w:lineRule="auto" w:after="0" w:line="276" w:before="0"/>
        <w:ind w:left="288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./configure --disable-optimized --with-llvmsrc=`cd ..; pwd`/llvm-3.4 --with-llvmobj=`cd ..; pwd`/llvm-build --prefix=`pwd`/install --target=x86_64</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make &amp;&amp; make install</w:t>
      </w:r>
      <w:r w:rsidRPr="00000000" w:rsidR="00000000" w:rsidDel="00000000">
        <w:rPr>
          <w:rtl w:val="0"/>
        </w:rPr>
      </w:r>
    </w:p>
    <w:p w:rsidP="00000000" w:rsidRPr="00000000" w:rsidR="00000000" w:rsidDel="00000000" w:rsidRDefault="00000000">
      <w:pPr>
        <w:keepNext w:val="1"/>
        <w:keepLines w:val="0"/>
        <w:widowControl w:val="0"/>
        <w:numPr>
          <w:ilvl w:val="1"/>
          <w:numId w:val="2"/>
        </w:numPr>
        <w:spacing w:lineRule="auto" w:after="0" w:line="276" w:before="0"/>
        <w:ind w:left="1440" w:right="0" w:hanging="358"/>
        <w:contextualSpacing w:val="1"/>
        <w:jc w:val="left"/>
        <w:rPr/>
      </w:pPr>
      <w:r w:rsidRPr="00000000" w:rsidR="00000000" w:rsidDel="00000000">
        <w:rPr>
          <w:rFonts w:cs="Arial" w:hAnsi="Arial" w:eastAsia="Arial" w:ascii="Arial"/>
          <w:b w:val="0"/>
          <w:i w:val="1"/>
          <w:smallCaps w:val="0"/>
          <w:strike w:val="0"/>
          <w:color w:val="000000"/>
          <w:sz w:val="22"/>
          <w:u w:val="single"/>
          <w:vertAlign w:val="baseline"/>
          <w:rtl w:val="0"/>
        </w:rPr>
        <w:t xml:space="preserve">For faster compile time</w:t>
      </w:r>
      <w:r w:rsidRPr="00000000" w:rsidR="00000000" w:rsidDel="00000000">
        <w:rPr>
          <w:rFonts w:cs="Arial" w:hAnsi="Arial" w:eastAsia="Arial" w:ascii="Arial"/>
          <w:b w:val="0"/>
          <w:i w:val="0"/>
          <w:smallCaps w:val="0"/>
          <w:strike w:val="0"/>
          <w:color w:val="000000"/>
          <w:sz w:val="22"/>
          <w:u w:val="none"/>
          <w:vertAlign w:val="baseline"/>
          <w:rtl w:val="0"/>
        </w:rPr>
        <w:t xml:space="preserve">: If you wish to disable building earlier projects, then remove all other directory names from the DIRS variable in projects/tools/Makefile other than the one you are working on.</w:t>
      </w:r>
      <w:r w:rsidRPr="00000000" w:rsidR="00000000" w:rsidDel="00000000">
        <w:rPr>
          <w:rtl w:val="0"/>
        </w:rPr>
      </w:r>
    </w:p>
    <w:p w:rsidP="00000000" w:rsidRPr="00000000" w:rsidR="00000000" w:rsidDel="00000000" w:rsidRDefault="00000000">
      <w:pPr>
        <w:keepNext w:val="1"/>
        <w:keepLines w:val="0"/>
        <w:widowControl w:val="0"/>
        <w:numPr>
          <w:ilvl w:val="1"/>
          <w:numId w:val="2"/>
        </w:numPr>
        <w:spacing w:lineRule="auto" w:after="0" w:line="276" w:before="0"/>
        <w:ind w:left="1440" w:right="0" w:hanging="358"/>
        <w:contextualSpacing w:val="1"/>
        <w:jc w:val="left"/>
        <w:rPr/>
      </w:pPr>
      <w:r w:rsidRPr="00000000" w:rsidR="00000000" w:rsidDel="00000000">
        <w:rPr>
          <w:rFonts w:cs="Arial" w:hAnsi="Arial" w:eastAsia="Arial" w:ascii="Arial"/>
          <w:b w:val="1"/>
          <w:i w:val="0"/>
          <w:smallCaps w:val="0"/>
          <w:strike w:val="0"/>
          <w:color w:val="000000"/>
          <w:sz w:val="22"/>
          <w:u w:val="none"/>
          <w:vertAlign w:val="baseline"/>
          <w:rtl w:val="0"/>
        </w:rPr>
        <w:t xml:space="preserve">For C++</w:t>
      </w:r>
      <w:r w:rsidRPr="00000000" w:rsidR="00000000" w:rsidDel="00000000">
        <w:rPr>
          <w:rFonts w:cs="Arial" w:hAnsi="Arial" w:eastAsia="Arial" w:ascii="Arial"/>
          <w:b w:val="0"/>
          <w:i w:val="0"/>
          <w:smallCaps w:val="0"/>
          <w:strike w:val="0"/>
          <w:color w:val="000000"/>
          <w:sz w:val="22"/>
          <w:u w:val="none"/>
          <w:vertAlign w:val="baseline"/>
          <w:rtl w:val="0"/>
        </w:rPr>
        <w:t xml:space="preserve">. Both C and C++ implementations are called from the same tool in this project.  But, it is configured for C by default.  </w:t>
      </w:r>
      <w:r w:rsidRPr="00000000" w:rsidR="00000000" w:rsidDel="00000000">
        <w:rPr>
          <w:rFonts w:cs="Arial" w:hAnsi="Arial" w:eastAsia="Arial" w:ascii="Arial"/>
          <w:b w:val="1"/>
          <w:i w:val="0"/>
          <w:smallCaps w:val="0"/>
          <w:strike w:val="0"/>
          <w:color w:val="000000"/>
          <w:sz w:val="22"/>
          <w:u w:val="none"/>
          <w:vertAlign w:val="baseline"/>
          <w:rtl w:val="0"/>
        </w:rPr>
        <w:t xml:space="preserve">To use C++, you must do this:</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Open projects/tools/p5/main.cpp with a text editor</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Near the top of the file, comment out:   </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#define UseC</w:t>
      </w:r>
      <w:r w:rsidRPr="00000000" w:rsidR="00000000" w:rsidDel="00000000">
        <w:rPr>
          <w:rtl w:val="0"/>
        </w:rPr>
      </w:r>
    </w:p>
    <w:p w:rsidP="00000000" w:rsidRPr="00000000" w:rsidR="00000000" w:rsidDel="00000000" w:rsidRDefault="00000000">
      <w:pPr>
        <w:keepNext w:val="1"/>
        <w:keepLines w:val="0"/>
        <w:widowControl w:val="0"/>
        <w:numPr>
          <w:ilvl w:val="0"/>
          <w:numId w:val="2"/>
        </w:numPr>
        <w:spacing w:lineRule="auto" w:after="0" w:line="276" w:before="0"/>
        <w:ind w:left="72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Your project will be tested using the wolfbench repository configured using the tool you implement.  Configure your testing directory as follows:</w:t>
      </w:r>
      <w:r w:rsidRPr="00000000" w:rsidR="00000000" w:rsidDel="00000000">
        <w:rPr>
          <w:rtl w:val="0"/>
        </w:rPr>
      </w:r>
    </w:p>
    <w:p w:rsidP="00000000" w:rsidRPr="00000000" w:rsidR="00000000" w:rsidDel="00000000" w:rsidRDefault="00000000">
      <w:pPr>
        <w:keepNext w:val="1"/>
        <w:keepLines w:val="0"/>
        <w:widowControl w:val="0"/>
        <w:numPr>
          <w:ilvl w:val="1"/>
          <w:numId w:val="2"/>
        </w:numPr>
        <w:spacing w:lineRule="auto" w:after="0" w:line="276" w:before="0"/>
        <w:ind w:left="1440" w:right="0" w:hanging="358"/>
        <w:contextualSpacing w:val="1"/>
        <w:jc w:val="left"/>
        <w:rPr/>
      </w:pPr>
      <w:r w:rsidRPr="00000000" w:rsidR="00000000" w:rsidDel="00000000">
        <w:rPr>
          <w:rFonts w:cs="Arial" w:hAnsi="Arial" w:eastAsia="Arial" w:ascii="Arial"/>
          <w:b w:val="0"/>
          <w:i w:val="0"/>
          <w:smallCaps w:val="0"/>
          <w:strike w:val="0"/>
          <w:color w:val="000000"/>
          <w:sz w:val="22"/>
          <w:u w:val="single"/>
          <w:vertAlign w:val="baseline"/>
          <w:rtl w:val="0"/>
        </w:rPr>
        <w:t xml:space="preserve">In the parent directory for your wolfbench directory</w:t>
      </w:r>
      <w:r w:rsidRPr="00000000" w:rsidR="00000000" w:rsidDel="00000000">
        <w:rPr>
          <w:rFonts w:cs="Arial" w:hAnsi="Arial" w:eastAsia="Arial" w:ascii="Arial"/>
          <w:b w:val="0"/>
          <w:i w:val="0"/>
          <w:smallCaps w:val="0"/>
          <w:strike w:val="0"/>
          <w:color w:val="000000"/>
          <w:sz w:val="22"/>
          <w:u w:val="none"/>
          <w:vertAlign w:val="baseline"/>
          <w:rtl w:val="0"/>
        </w:rPr>
        <w:t xml:space="preserve">, make a testing directory: </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mkdir p6-tests; cd p6-tests</w:t>
      </w: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Assuming that wolfbench, p6-tests, and projects are all in the same parent directory, you can configure the project like this:</w:t>
      </w:r>
      <w:r w:rsidRPr="00000000" w:rsidR="00000000" w:rsidDel="00000000">
        <w:rPr>
          <w:rtl w:val="0"/>
        </w:rPr>
      </w:r>
    </w:p>
    <w:p w:rsidP="00000000" w:rsidRPr="00000000" w:rsidR="00000000" w:rsidDel="00000000" w:rsidRDefault="00000000">
      <w:pPr>
        <w:keepNext w:val="1"/>
        <w:keepLines w:val="0"/>
        <w:widowControl w:val="0"/>
        <w:numPr>
          <w:ilvl w:val="3"/>
          <w:numId w:val="2"/>
        </w:numPr>
        <w:spacing w:lineRule="auto" w:after="0" w:line="276" w:before="0"/>
        <w:ind w:left="288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For VCL:</w:t>
      </w:r>
      <w:r w:rsidRPr="00000000" w:rsidR="00000000" w:rsidDel="00000000">
        <w:rPr>
          <w:rtl w:val="0"/>
        </w:rPr>
      </w:r>
    </w:p>
    <w:p w:rsidP="00000000" w:rsidRPr="00000000" w:rsidR="00000000" w:rsidDel="00000000" w:rsidRDefault="00000000">
      <w:pPr>
        <w:keepNext w:val="1"/>
        <w:keepLines w:val="0"/>
        <w:widowControl w:val="0"/>
        <w:numPr>
          <w:ilvl w:val="4"/>
          <w:numId w:val="2"/>
        </w:numPr>
        <w:spacing w:lineRule="auto" w:after="0" w:line="276" w:before="0"/>
        <w:ind w:left="360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../wolfbench/configure </w:t>
      </w: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--enable-customtool</w:t>
      </w: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=`cd ../projects/install/bin; pwd`/</w:t>
      </w: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p6</w:t>
      </w:r>
      <w:r w:rsidRPr="00000000" w:rsidR="00000000" w:rsidDel="00000000">
        <w:rPr>
          <w:rtl w:val="0"/>
        </w:rPr>
      </w:r>
    </w:p>
    <w:p w:rsidP="00000000" w:rsidRPr="00000000" w:rsidR="00000000" w:rsidDel="00000000" w:rsidRDefault="00000000">
      <w:pPr>
        <w:keepNext w:val="1"/>
        <w:keepLines w:val="0"/>
        <w:widowControl w:val="0"/>
        <w:numPr>
          <w:ilvl w:val="3"/>
          <w:numId w:val="2"/>
        </w:numPr>
        <w:spacing w:lineRule="auto" w:after="0" w:line="276" w:before="0"/>
        <w:ind w:left="288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For a Mac (make sure the ece566 install path is found first in the PATH variable before the host version of clang):</w:t>
      </w:r>
      <w:r w:rsidRPr="00000000" w:rsidR="00000000" w:rsidDel="00000000">
        <w:rPr>
          <w:rtl w:val="0"/>
        </w:rPr>
      </w:r>
    </w:p>
    <w:p w:rsidP="00000000" w:rsidRPr="00000000" w:rsidR="00000000" w:rsidDel="00000000" w:rsidRDefault="00000000">
      <w:pPr>
        <w:keepNext w:val="1"/>
        <w:keepLines w:val="0"/>
        <w:widowControl w:val="0"/>
        <w:numPr>
          <w:ilvl w:val="5"/>
          <w:numId w:val="2"/>
        </w:numPr>
        <w:spacing w:lineRule="auto" w:after="0" w:line="276" w:before="0"/>
        <w:ind w:left="432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../wolfbench/configure --enable-customtool=`cd ../projects/install/bin; pwd`/</w:t>
      </w:r>
      <w:r w:rsidRPr="00000000" w:rsidR="00000000" w:rsidDel="00000000">
        <w:rPr>
          <w:rFonts w:cs="Courier New" w:hAnsi="Courier New" w:eastAsia="Courier New" w:ascii="Courier New"/>
          <w:b w:val="1"/>
          <w:i w:val="0"/>
          <w:smallCaps w:val="0"/>
          <w:strike w:val="0"/>
          <w:color w:val="000000"/>
          <w:sz w:val="22"/>
          <w:u w:val="none"/>
          <w:vertAlign w:val="baseline"/>
          <w:rtl w:val="0"/>
        </w:rPr>
        <w:t xml:space="preserve">p6</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288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0"/>
        <w:numPr>
          <w:ilvl w:val="2"/>
          <w:numId w:val="2"/>
        </w:numPr>
        <w:spacing w:lineRule="auto" w:after="0" w:line="276" w:before="0"/>
        <w:ind w:left="2160" w:right="0" w:hanging="358"/>
        <w:contextualSpacing w:val="1"/>
        <w:jc w:val="left"/>
        <w:rPr/>
      </w:pPr>
      <w:r w:rsidRPr="00000000" w:rsidR="00000000" w:rsidDel="00000000">
        <w:rPr>
          <w:rFonts w:cs="Arial" w:hAnsi="Arial" w:eastAsia="Arial" w:ascii="Arial"/>
          <w:b w:val="0"/>
          <w:i w:val="0"/>
          <w:smallCaps w:val="0"/>
          <w:strike w:val="0"/>
          <w:color w:val="000000"/>
          <w:sz w:val="22"/>
          <w:u w:val="none"/>
          <w:vertAlign w:val="baseline"/>
          <w:rtl w:val="0"/>
        </w:rPr>
        <w:t xml:space="preserve">Then, build the test code:</w:t>
      </w:r>
      <w:r w:rsidRPr="00000000" w:rsidR="00000000" w:rsidDel="00000000">
        <w:rPr>
          <w:rtl w:val="0"/>
        </w:rPr>
      </w:r>
    </w:p>
    <w:p w:rsidP="00000000" w:rsidRPr="00000000" w:rsidR="00000000" w:rsidDel="00000000" w:rsidRDefault="00000000">
      <w:pPr>
        <w:keepNext w:val="1"/>
        <w:keepLines w:val="0"/>
        <w:widowControl w:val="0"/>
        <w:numPr>
          <w:ilvl w:val="3"/>
          <w:numId w:val="2"/>
        </w:numPr>
        <w:spacing w:lineRule="auto" w:after="0" w:line="276" w:before="0"/>
        <w:ind w:left="288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make all &amp;&amp; make test</w:t>
      </w:r>
      <w:r w:rsidRPr="00000000" w:rsidR="00000000" w:rsidDel="00000000">
        <w:rPr>
          <w:rtl w:val="0"/>
        </w:rPr>
      </w:r>
    </w:p>
    <w:p w:rsidP="00000000" w:rsidRPr="00000000" w:rsidR="00000000" w:rsidDel="00000000" w:rsidRDefault="00000000">
      <w:pPr>
        <w:keepNext w:val="1"/>
        <w:keepLines w:val="0"/>
        <w:widowControl w:val="0"/>
        <w:numPr>
          <w:ilvl w:val="3"/>
          <w:numId w:val="2"/>
        </w:numPr>
        <w:spacing w:lineRule="auto" w:after="0" w:line="276" w:before="0"/>
        <w:ind w:left="288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../wolfbench/timing.py `find . -name ‘*.time’`</w:t>
      </w:r>
      <w:r w:rsidRPr="00000000" w:rsidR="00000000" w:rsidDel="00000000">
        <w:rPr>
          <w:rtl w:val="0"/>
        </w:rPr>
      </w:r>
    </w:p>
    <w:p w:rsidP="00000000" w:rsidRPr="00000000" w:rsidR="00000000" w:rsidDel="00000000" w:rsidRDefault="00000000">
      <w:pPr>
        <w:keepNext w:val="1"/>
        <w:keepLines w:val="0"/>
        <w:widowControl w:val="0"/>
        <w:numPr>
          <w:ilvl w:val="3"/>
          <w:numId w:val="2"/>
        </w:numPr>
        <w:spacing w:lineRule="auto" w:after="0" w:line="276" w:before="0"/>
        <w:ind w:left="2880" w:right="0" w:hanging="358"/>
        <w:contextualSpacing w:val="1"/>
        <w:jc w:val="left"/>
        <w:rPr/>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make compare</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widowControl w:val="0"/>
        <w:spacing w:lineRule="auto" w:after="0" w:before="200"/>
        <w:contextualSpacing w:val="0"/>
      </w:pPr>
      <w:bookmarkStart w:id="7" w:colFirst="0" w:name="h.1t3h5sf" w:colLast="0"/>
      <w:bookmarkEnd w:id="7"/>
      <w:r w:rsidRPr="00000000" w:rsidR="00000000" w:rsidDel="00000000">
        <w:rPr>
          <w:rtl w:val="0"/>
        </w:rPr>
        <w:t xml:space="preserve">Collecting Results</w:t>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in previous projects, you should use the make commands to test your project:</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CUSTOMFLAGS=”-summary” test</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compare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 if you want to run without SLP</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EXTRA_SUFFIX=.no-slp CUSTOMFLAGS=”-summary -no-slp”</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it never hurts to add your own stats and dump them to the screen or your summary report.</w:t>
      </w: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8" w:colFirst="0" w:name="h.4d34og8" w:colLast="0"/>
      <w:bookmarkEnd w:id="8"/>
      <w:r w:rsidRPr="00000000" w:rsidR="00000000" w:rsidDel="00000000">
        <w:rPr>
          <w:rtl w:val="0"/>
        </w:rPr>
        <w:t xml:space="preserve">The Original Paper</w:t>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full description of the original SLP algorithm can be found in this paper:</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Samuel Larsen and Saman Amarasinghe. </w:t>
      </w:r>
      <w:r w:rsidRPr="00000000" w:rsidR="00000000" w:rsidDel="00000000">
        <w:rPr>
          <w:rFonts w:cs="Arial" w:hAnsi="Arial" w:eastAsia="Arial" w:ascii="Arial"/>
          <w:b w:val="0"/>
          <w:i w:val="1"/>
          <w:smallCaps w:val="0"/>
          <w:strike w:val="0"/>
          <w:color w:val="000000"/>
          <w:sz w:val="22"/>
          <w:u w:val="none"/>
          <w:vertAlign w:val="baseline"/>
          <w:rtl w:val="0"/>
        </w:rPr>
        <w:t xml:space="preserve">Exploiting superword level parallelism with multimedia instruction sets.</w:t>
      </w:r>
      <w:r w:rsidRPr="00000000" w:rsidR="00000000" w:rsidDel="00000000">
        <w:rPr>
          <w:rFonts w:cs="Arial" w:hAnsi="Arial" w:eastAsia="Arial" w:ascii="Arial"/>
          <w:b w:val="0"/>
          <w:i w:val="0"/>
          <w:smallCaps w:val="0"/>
          <w:strike w:val="0"/>
          <w:color w:val="000000"/>
          <w:sz w:val="22"/>
          <w:u w:val="none"/>
          <w:vertAlign w:val="baseline"/>
          <w:rtl w:val="0"/>
        </w:rPr>
        <w:t xml:space="preserve"> In Proceedings of the ACM SIGPLAN 2000 Conference on Programming Language Design and Implementation (PLDI '00). [</w:t>
      </w:r>
      <w:hyperlink r:id="rId6">
        <w:r w:rsidRPr="00000000" w:rsidR="00000000" w:rsidDel="00000000">
          <w:rPr>
            <w:rFonts w:cs="Arial" w:hAnsi="Arial" w:eastAsia="Arial" w:ascii="Arial"/>
            <w:b w:val="0"/>
            <w:i w:val="0"/>
            <w:smallCaps w:val="0"/>
            <w:strike w:val="0"/>
            <w:color w:val="1155cc"/>
            <w:sz w:val="22"/>
            <w:u w:val="single"/>
            <w:vertAlign w:val="baseline"/>
            <w:rtl w:val="0"/>
          </w:rPr>
          <w:t xml:space="preserve">link</w:t>
        </w:r>
      </w:hyperlink>
      <w:r w:rsidRPr="00000000" w:rsidR="00000000" w:rsidDel="00000000">
        <w:rPr>
          <w:rFonts w:cs="Arial" w:hAnsi="Arial" w:eastAsia="Arial" w:ascii="Arial"/>
          <w:b w:val="0"/>
          <w:i w:val="0"/>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not use the algorithm described in the paper without permission from the instructor.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Uploading instructions: </w:t>
      </w:r>
      <w:r w:rsidRPr="00000000" w:rsidR="00000000" w:rsidDel="00000000">
        <w:rPr>
          <w:rFonts w:cs="Arial" w:hAnsi="Arial" w:eastAsia="Arial" w:ascii="Arial"/>
          <w:b w:val="0"/>
          <w:i w:val="0"/>
          <w:smallCaps w:val="0"/>
          <w:strike w:val="0"/>
          <w:color w:val="000000"/>
          <w:sz w:val="22"/>
          <w:u w:val="none"/>
          <w:vertAlign w:val="baseline"/>
          <w:rtl w:val="0"/>
        </w:rPr>
        <w:t xml:space="preserve">Make a backup of your source tree.</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cp –R ./projects/ project6</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zip up the folder using either zip or tar+gzip to create a single compressed archive.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tar czf project6.tgz ./project6</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Upload the archive in Moodle on Project 6 assignment page.  </w:t>
      </w:r>
      <w:r w:rsidRPr="00000000" w:rsidR="00000000" w:rsidDel="00000000">
        <w:rPr>
          <w:rFonts w:cs="Arial" w:hAnsi="Arial" w:eastAsia="Arial" w:ascii="Arial"/>
          <w:b w:val="0"/>
          <w:i w:val="0"/>
          <w:smallCaps w:val="0"/>
          <w:strike w:val="0"/>
          <w:color w:val="000000"/>
          <w:sz w:val="22"/>
          <w:u w:val="single"/>
          <w:vertAlign w:val="baseline"/>
          <w:rtl w:val="0"/>
        </w:rPr>
        <w:t xml:space="preserve">Also, please add a note to your submission in the Notes field indicating which language you used. </w:t>
      </w:r>
      <w:r w:rsidRPr="00000000" w:rsidR="00000000" w:rsidDel="00000000">
        <w:rPr>
          <w:rFonts w:cs="Arial" w:hAnsi="Arial" w:eastAsia="Arial" w:ascii="Arial"/>
          <w:b w:val="0"/>
          <w:i w:val="0"/>
          <w:smallCaps w:val="0"/>
          <w:strike w:val="0"/>
          <w:color w:val="000000"/>
          <w:sz w:val="22"/>
          <w:u w:val="none"/>
          <w:vertAlign w:val="baseline"/>
          <w:rtl w:val="0"/>
        </w:rPr>
        <w:t xml:space="preserve"> We will test your code using the test cases provided in wolfbench and with some secret cases we did not provide.</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ECE 566</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points: Compiles properly with no warnings or errors</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points: Code is well commented and written in a professional coding style</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30 points: Meets or exceeds all specifications</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35 points: Fraction of tests that pass</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15 points: Fraction of secret tests that pass (these may overlap with provided tests)</w:t>
      </w: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 points: Bonus points for implementing the full vectorization functionality.  These points will be distributed to your other projects (or homework grades) if you earn more than 100.  This will be graded for partial credit.  </w:t>
      </w:r>
      <w:r w:rsidRPr="00000000" w:rsidR="00000000" w:rsidDel="00000000">
        <w:rPr>
          <w:rFonts w:cs="Arial" w:hAnsi="Arial" w:eastAsia="Arial" w:ascii="Arial"/>
          <w:b w:val="0"/>
          <w:i w:val="0"/>
          <w:smallCaps w:val="0"/>
          <w:strike w:val="0"/>
          <w:color w:val="000000"/>
          <w:sz w:val="22"/>
          <w:u w:val="single"/>
          <w:vertAlign w:val="baseline"/>
          <w:rtl w:val="0"/>
        </w:rPr>
        <w:t xml:space="preserve">Include a note indicating you implemented the extra support.  If it doesn’t fully work, submit your code with extra work disabled.</w:t>
      </w:r>
      <w:r w:rsidRPr="00000000" w:rsidR="00000000" w:rsidDel="00000000">
        <w:rPr>
          <w:rtl w:val="0"/>
        </w:rPr>
      </w:r>
    </w:p>
    <w:sectPr>
      <w:footerReference r:id="rId7"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4-11-30T04:34:43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w:t>
      </w:r>
    </w:p>
  </w:comment>
  <w:comment w:id="21" w:date="2014-11-30T01:59:53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are correct.  Stay within the same basic block and make sure J is not in the dependence chain, both direct and indirect.</w:t>
      </w:r>
    </w:p>
  </w:comment>
  <w:comment w:id="22" w:date="2014-11-30T01:59:53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see some bound issues. This is problem is extends the entire program does it not?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&lt;bb1&gt;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 P*Q;</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 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 = I*P;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&lt;bb2&gt;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S=J*T;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wouldn't be possible to tell if I depends on J by just scanning a single bb. The full backward slice would keep going until the start of the program would it not?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suppose we could compare the bb of each of the operands and recursively call a function if the parent of the operand is the same bb but I can't see how we could be correct by limiting our scope to just the current bb. We would need to make more conservative assumptions here. Perhaps if the bb is not the same as I or J we return true (we don't really know but it's beyond the scope of our analysis)?</w:t>
      </w:r>
    </w:p>
  </w:comment>
  <w:comment w:id="4" w:date="2014-11-24T04:05:59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that's correct.</w:t>
      </w:r>
    </w:p>
  </w:comment>
  <w:comment w:id="24" w:date="2014-11-24T04:10:31Z" w:author="Haran pradeep chidambara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we implement a hash to keep track of already visited op?</w:t>
      </w:r>
    </w:p>
  </w:comment>
  <w:comment w:id="18" w:date="2014-11-24T13:34:08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that's fine.</w:t>
      </w:r>
    </w:p>
  </w:comment>
  <w:comment w:id="19" w:date="2014-11-24T13:34:08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Oops, not what I intended. I'll let you handle GEP for bonus points.</w:t>
      </w:r>
    </w:p>
  </w:comment>
  <w:comment w:id="2" w:date="2014-11-23T17:11:38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Doesn't seem like worklist has a size function. Any ideas on how to implement this? Keep a counter? Traverse the worklist until we get a null back and count the number we've popped off?</w:t>
      </w:r>
    </w:p>
  </w:comment>
  <w:comment w:id="5" w:date="2014-11-24T04:07:56Z" w:author="Haran pradeep chidambara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is transformable mean?</w:t>
      </w:r>
    </w:p>
  </w:comment>
  <w:comment w:id="10" w:date="2014-11-30T00:24:08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not sure I understand this. I will dom J or J will dom I. But this is a worklist. How do we insure I is paired with J?</w:t>
      </w:r>
    </w:p>
  </w:comment>
  <w:comment w:id="7" w:date="2014-11-24T04:08:56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relates to the comment insert(I,J) in dominance order. If we have: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I,J,K which are all isomorphic and vectorizable, wouldn't it be that when we try to insert K, we will find J already in the list and not insert K? Does this only allow a pair of instructions to be vectorized?</w:t>
      </w:r>
    </w:p>
  </w:comment>
  <w:comment w:id="14" w:date="2014-11-24T04:12:59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it doesn't reject the whole list.  The intention is that it stops collecting along that backward dependence chain.</w:t>
      </w:r>
    </w:p>
  </w:comment>
  <w:comment w:id="27" w:date="2014-11-30T04:41:19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use the same opcodes but specify vector operands.  The Builder API already knows how to deal with vectors.  You can pack scalars into vectors using insertelement instructions and you can unpack using extractelement instructions.</w:t>
      </w:r>
    </w:p>
  </w:comment>
  <w:comment w:id="28" w:date="2014-11-30T04:41:19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it seems that ops is actually a list of operands. We are creating more than 1 instruction, no? The current pseudocode implies only 1 instruction, newInsn</w:t>
      </w:r>
    </w:p>
  </w:comment>
  <w:comment w:id="29" w:date="2014-11-30T04:41:19Z" w:author="Haran pradeep chidambara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the LLVMBuilder API to build vector instruction?</w:t>
      </w:r>
    </w:p>
  </w:comment>
  <w:comment w:id="30" w:date="2014-11-30T04:41:19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It's determined solely by the instructions type.  You use the same opcodes as before.  Build an Add, but give it a vector of i32 rather than a single i32</w:t>
      </w:r>
    </w:p>
  </w:comment>
  <w:comment w:id="0" w:date="2014-11-30T04:34:43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it make sense here that I should start from the last instruction of the BB?</w:t>
      </w:r>
    </w:p>
  </w:comment>
  <w:comment w:id="6" w:date="2014-11-24T04:07:56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some cases that would prevent transformation.  For example, if you can't find a place to put the vector instruction that would be dominated by all operands and dominate all uses.</w:t>
      </w:r>
    </w:p>
  </w:comment>
  <w:comment w:id="3" w:date="2014-11-24T04:05:59Z" w:author="Dave Es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Oops. I accidentally resolved a previous user's question. The question was, "What does suitable mean?" I was attempting to reply by saying that I *think* it means that any candidate list with 2 or more instructions is suitable.</w:t>
      </w:r>
    </w:p>
  </w:comment>
  <w:comment w:id="11" w:date="2014-11-30T00:24:08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Also, there an implied ordering of the worklist. Should we insert the dominant instruction first or second?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 doms J then push I then push J? So the ordering is that the most dominant instruction is closer to the bottom of the list?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 doms J then push J then push I? So the ordering is that the most dominant instruction is closer to the top of the list?</w:t>
      </w:r>
    </w:p>
  </w:comment>
  <w:comment w:id="12" w:date="2014-11-30T00:24:08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Nevermind, I think J always is before I in program order. J should always dominate I if they exist in the same basic block.</w:t>
      </w:r>
    </w:p>
  </w:comment>
  <w:comment w:id="17" w:date="2014-11-24T13:34:08Z" w:author="Dave Es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we also support GEPs?</w:t>
      </w:r>
    </w:p>
  </w:comment>
  <w:comment w:id="8" w:date="2014-11-24T04:08:56Z" w:author="Dave Es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Initially I assumed that we'd be supporting more than two vector lanes, but upon re-reading the pseudocode and then looking at the skeleton code from the C project I changed my interpretation. Now I take it to mean that our "candidate list" is a list of instruction pairs.</w:t>
      </w:r>
    </w:p>
  </w:comment>
  <w:comment w:id="9" w:date="2014-11-24T04:08:56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That's correct. It would be nice to handle longer vectors, but I wanted to keep the assignment somewhat limited in scope.</w:t>
      </w:r>
    </w:p>
  </w:comment>
  <w:comment w:id="13" w:date="2014-11-24T04:12:59Z" w:author="Dave Es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the attempt to add isomorphic operands through recursion fails because they can't be vectorized is it actually supposed to return NULL and effectively reject the previous list built through recursion to that point?</w:t>
      </w:r>
    </w:p>
  </w:comment>
  <w:comment w:id="15" w:date="2014-11-30T04:35:03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Shouldn't we have some dominance ordering here?</w:t>
      </w:r>
    </w:p>
  </w:comment>
  <w:comment w:id="16" w:date="2014-11-30T04:35:03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w:t>
      </w:r>
    </w:p>
  </w:comment>
  <w:comment w:id="25" w:date="2014-11-24T04:10:31Z" w:author="James Tu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Maybe.  If you use a set to track which instructions are already in your list, then you can just search the set.</w:t>
      </w:r>
    </w:p>
  </w:comment>
  <w:comment w:id="23" w:date="2014-11-30T00:53:26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this for?</w:t>
      </w:r>
    </w:p>
  </w:comment>
  <w:comment w:id="20" w:date="2014-11-30T01:59:53Z" w:author="Dave Es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unsure about what "siice" means here. I take it to mean that we should return false when I is directly dependent on J and when it's indirectly dependent (e.g. I -&gt; K -&gt; L -&gt; J) as long as all of instructions involved in this dependency chain are in the same BB. Can you confirm my understanding?</w:t>
      </w:r>
    </w:p>
  </w:comment>
  <w:comment w:id="26" w:date="2014-11-30T04:41:19Z" w:author="Allen Che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trying to understand what you mean by this build function. Are we going to build a new instruction with the same opcode as I using the new vectors? How do we know the vector equivalent of 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Also ops here is a list of vectors, does LLVM have a way of building an instruction that operates on a list of vectors?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I'm visualizing here 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&lt;vec1&gt; * &lt;vec2&gt;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&lt;vec3&gt; * &lt;vec4&gt;</w:t>
      </w:r>
    </w:p>
  </w:comment>
  <w:comment w:id="31" w:date="2014-11-24T02:39:34Z" w:author="Dave Est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we also print a histogram column for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1"/>
      <w:keepLines w:val="0"/>
      <w:widowControl w:val="0"/>
      <w:spacing w:lineRule="auto" w:after="0" w:line="276" w:before="0"/>
      <w:ind w:left="0" w:firstLine="0" w:right="0"/>
      <w:contextualSpacing w:val="0"/>
      <w:jc w:val="right"/>
    </w:pPr>
    <w:r w:rsidRPr="00000000" w:rsidR="00000000" w:rsidDel="00000000">
      <w:rPr>
        <w:rFonts w:cs="Arial" w:hAnsi="Arial" w:eastAsia="Arial" w:ascii="Arial"/>
        <w:b w:val="0"/>
        <w:i w:val="0"/>
        <w:smallCaps w:val="0"/>
        <w:strike w:val="0"/>
        <w:color w:val="000000"/>
        <w:sz w:val="22"/>
        <w:u w:val="none"/>
        <w:vertAlign w:val="baseline"/>
        <w:rtl w:val="0"/>
      </w:rPr>
      <w:t xml:space="preserve">ECE 466/566 Project 6, Page </w:t>
    </w:r>
    <w:fldSimple w:dirty="0" w:instr="PAGE" w:fldLock="0">
      <w:r w:rsidRPr="00000000" w:rsidR="00000000" w:rsidDel="00000000">
        <w:rPr>
          <w:rFonts w:cs="Arial" w:hAnsi="Arial" w:eastAsia="Arial" w:ascii="Arial"/>
          <w:b w:val="0"/>
          <w:i w:val="0"/>
          <w:smallCaps w:val="0"/>
          <w:strike w:val="0"/>
          <w:color w:val="000000"/>
          <w:sz w:val="22"/>
          <w:u w:val="none"/>
          <w:vertAlign w:val="baseline"/>
        </w:rPr>
      </w:r>
    </w:fldSimple>
    <w:r w:rsidRPr="00000000" w:rsidR="00000000" w:rsidDel="00000000">
      <w:rPr>
        <w:rFonts w:cs="Arial" w:hAnsi="Arial" w:eastAsia="Arial" w:ascii="Arial"/>
        <w:b w:val="0"/>
        <w:i w:val="0"/>
        <w:smallCaps w:val="0"/>
        <w:strike w:val="0"/>
        <w:color w:val="000000"/>
        <w:sz w:val="22"/>
        <w:u w:val="none"/>
        <w:vertAlign w:val="baseline"/>
        <w:rtl w:val="0"/>
      </w:rPr>
      <w:t xml:space="preserve"> of </w:t>
    </w:r>
    <w:fldSimple w:dirty="0" w:instr="NUMPAGES" w:fldLock="0">
      <w:r w:rsidRPr="00000000" w:rsidR="00000000" w:rsidDel="00000000">
        <w:rPr>
          <w:rFonts w:cs="Arial" w:hAnsi="Arial" w:eastAsia="Arial" w:ascii="Arial"/>
          <w:b w:val="0"/>
          <w:i w:val="0"/>
          <w:smallCaps w:val="0"/>
          <w:strike w:val="0"/>
          <w:color w:val="000000"/>
          <w:sz w:val="22"/>
          <w:u w:val="none"/>
          <w:vertAlign w:val="baseline"/>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1"/>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groups.csail.mit.edu/cag/slp/SLP-PLDI-2000.pdf" Type="http://schemas.openxmlformats.org/officeDocument/2006/relationships/hyperlink" TargetMode="External" Id="rId6"/><Relationship Target="styles.xml" Type="http://schemas.openxmlformats.org/officeDocument/2006/relationships/styles"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Project6.docx</dc:title>
</cp:coreProperties>
</file>